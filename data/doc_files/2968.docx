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772C2" w14:textId="77777777" w:rsidR="00325093" w:rsidRDefault="00325093" w:rsidP="007D3EA4">
      <w:pPr>
        <w:tabs>
          <w:tab w:val="center" w:pos="5587"/>
        </w:tabs>
        <w:ind w:left="709"/>
        <w:rPr>
          <w:noProof/>
        </w:rPr>
      </w:pPr>
    </w:p>
    <w:p w14:paraId="0A0F0106" w14:textId="19728ACB" w:rsidR="00A668BF" w:rsidDel="003253EE" w:rsidRDefault="001E225C" w:rsidP="00325093">
      <w:pPr>
        <w:tabs>
          <w:tab w:val="center" w:pos="5587"/>
        </w:tabs>
        <w:jc w:val="center"/>
        <w:rPr>
          <w:del w:id="0" w:author="Author"/>
        </w:rPr>
        <w:sectPr w:rsidR="00A668BF" w:rsidDel="003253EE" w:rsidSect="002A7840">
          <w:footerReference w:type="default" r:id="rId11"/>
          <w:type w:val="continuous"/>
          <w:pgSz w:w="11906" w:h="16838"/>
          <w:pgMar w:top="567" w:right="720" w:bottom="720" w:left="720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6A940F27" wp14:editId="26812F73">
            <wp:extent cx="5340350" cy="1743710"/>
            <wp:effectExtent l="0" t="0" r="0" b="8890"/>
            <wp:docPr id="3" name="Picture 3" descr="Logo banner incorporating International Skill Training Courses, Australian Government crest  and International Skills Training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 banner incorporating International Skill Training Courses, Australian Government crest  and International Skills Training log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0" cy="1743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C8BA8D" w14:textId="6FDB2162" w:rsidR="00325093" w:rsidRPr="00CA2262" w:rsidRDefault="00325093" w:rsidP="006F4963">
      <w:pPr>
        <w:jc w:val="center"/>
        <w:rPr>
          <w:rFonts w:ascii="Calibri" w:eastAsiaTheme="majorEastAsia" w:hAnsi="Calibri" w:cstheme="majorBidi"/>
          <w:b/>
          <w:color w:val="002060"/>
          <w:spacing w:val="-10"/>
          <w:kern w:val="28"/>
          <w:sz w:val="32"/>
          <w:szCs w:val="28"/>
        </w:rPr>
      </w:pPr>
      <w:r w:rsidRPr="001A35C4">
        <w:rPr>
          <w:rStyle w:val="TitleChar"/>
          <w:color w:val="002060"/>
          <w:sz w:val="32"/>
          <w:szCs w:val="28"/>
        </w:rPr>
        <w:t xml:space="preserve">Delivering Training and Assessment Programmes in </w:t>
      </w:r>
      <w:r w:rsidR="00CA2262">
        <w:rPr>
          <w:rStyle w:val="TitleChar"/>
          <w:color w:val="002060"/>
          <w:sz w:val="32"/>
          <w:szCs w:val="28"/>
        </w:rPr>
        <w:t xml:space="preserve">Bhutan </w:t>
      </w:r>
      <w:r w:rsidRPr="001A35C4">
        <w:rPr>
          <w:rStyle w:val="TitleChar"/>
          <w:color w:val="002060"/>
          <w:sz w:val="32"/>
          <w:szCs w:val="28"/>
        </w:rPr>
        <w:t>with</w:t>
      </w:r>
      <w:r w:rsidR="00466983">
        <w:rPr>
          <w:rStyle w:val="TitleChar"/>
          <w:color w:val="002060"/>
          <w:sz w:val="32"/>
          <w:szCs w:val="28"/>
        </w:rPr>
        <w:t xml:space="preserve"> </w:t>
      </w:r>
      <w:r w:rsidR="00CA2262">
        <w:rPr>
          <w:rStyle w:val="TitleChar"/>
          <w:color w:val="002060"/>
          <w:sz w:val="32"/>
          <w:szCs w:val="28"/>
        </w:rPr>
        <w:br/>
        <w:t>TAFE Directors Australia</w:t>
      </w:r>
      <w:r w:rsidR="006F4963">
        <w:rPr>
          <w:rStyle w:val="TitleChar"/>
          <w:color w:val="002060"/>
          <w:sz w:val="32"/>
          <w:szCs w:val="28"/>
        </w:rPr>
        <w:t xml:space="preserve">, </w:t>
      </w:r>
      <w:r w:rsidR="006F4963">
        <w:rPr>
          <w:rStyle w:val="TitleChar"/>
          <w:color w:val="002060"/>
          <w:sz w:val="32"/>
          <w:szCs w:val="28"/>
        </w:rPr>
        <w:br/>
        <w:t>in partnership with TAFE QLD and Melbourne Polytechnic</w:t>
      </w:r>
    </w:p>
    <w:p w14:paraId="2241A8B1" w14:textId="198EA8BC" w:rsidR="00CA2262" w:rsidRDefault="000C5CA3" w:rsidP="00CA226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7B0814F" wp14:editId="09A8DC3A">
                <wp:simplePos x="0" y="0"/>
                <wp:positionH relativeFrom="column">
                  <wp:posOffset>-19050</wp:posOffset>
                </wp:positionH>
                <wp:positionV relativeFrom="paragraph">
                  <wp:posOffset>17780</wp:posOffset>
                </wp:positionV>
                <wp:extent cx="2360930" cy="1447800"/>
                <wp:effectExtent l="0" t="0" r="127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47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81A17E" w14:textId="465B3DCE" w:rsidR="00423592" w:rsidRPr="001E225C" w:rsidRDefault="000C5CA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E225C">
                              <w:rPr>
                                <w:b/>
                                <w:bCs/>
                              </w:rPr>
                              <w:t>When:</w:t>
                            </w:r>
                            <w:r w:rsidRPr="001E225C">
                              <w:t xml:space="preserve"> </w:t>
                            </w:r>
                            <w:r w:rsidR="006F4963" w:rsidRPr="001E225C">
                              <w:t>2021</w:t>
                            </w:r>
                            <w:r w:rsidRPr="001E225C">
                              <w:t xml:space="preserve"> </w:t>
                            </w:r>
                            <w:r w:rsidR="00691791" w:rsidRPr="001E225C">
                              <w:br/>
                            </w:r>
                            <w:r w:rsidR="00691791" w:rsidRPr="001E225C">
                              <w:rPr>
                                <w:b/>
                                <w:bCs/>
                              </w:rPr>
                              <w:t>Where:</w:t>
                            </w:r>
                            <w:r w:rsidR="00691791" w:rsidRPr="001E225C">
                              <w:t xml:space="preserve"> </w:t>
                            </w:r>
                            <w:r w:rsidR="006F4963" w:rsidRPr="001E225C">
                              <w:t>Bhutan, Eastern Himalayas</w:t>
                            </w:r>
                            <w:r w:rsidR="00691791" w:rsidRPr="001E225C">
                              <w:t xml:space="preserve"> </w:t>
                            </w:r>
                            <w:r w:rsidR="00723AC5" w:rsidRPr="001E225C">
                              <w:br/>
                            </w:r>
                            <w:r w:rsidR="00723AC5" w:rsidRPr="001E225C">
                              <w:rPr>
                                <w:b/>
                                <w:bCs/>
                              </w:rPr>
                              <w:t>Who:</w:t>
                            </w:r>
                            <w:r w:rsidR="00723AC5" w:rsidRPr="001E225C">
                              <w:t xml:space="preserve"> </w:t>
                            </w:r>
                            <w:r w:rsidR="006F4963" w:rsidRPr="001E225C">
                              <w:t>Bhutanese trainers</w:t>
                            </w:r>
                            <w:r w:rsidR="00CF70AC" w:rsidRPr="001E225C">
                              <w:br/>
                            </w:r>
                            <w:r w:rsidR="00C37FBB" w:rsidRPr="001E225C">
                              <w:rPr>
                                <w:b/>
                                <w:bCs/>
                              </w:rPr>
                              <w:t xml:space="preserve">Learners: </w:t>
                            </w:r>
                            <w:r w:rsidR="006F4963" w:rsidRPr="001E225C">
                              <w:t>105</w:t>
                            </w:r>
                            <w:r w:rsidR="00423592" w:rsidRPr="001E225C">
                              <w:br/>
                            </w:r>
                            <w:r w:rsidR="00C37FBB" w:rsidRPr="001E225C">
                              <w:rPr>
                                <w:b/>
                                <w:bCs/>
                              </w:rPr>
                              <w:t>Courses:</w:t>
                            </w:r>
                            <w:r w:rsidR="001A5A2A" w:rsidRPr="001E225C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1A5A2A" w:rsidRPr="001E225C">
                              <w:t>TVE</w:t>
                            </w:r>
                            <w:r w:rsidR="00C073AF" w:rsidRPr="001E225C">
                              <w:t>TC001 &amp; TVETC002</w:t>
                            </w:r>
                            <w:r w:rsidR="00C37FBB" w:rsidRPr="001E225C">
                              <w:rPr>
                                <w:b/>
                                <w:bCs/>
                              </w:rPr>
                              <w:br/>
                              <w:t xml:space="preserve">Source of funding: </w:t>
                            </w:r>
                            <w:r w:rsidR="00476014" w:rsidRPr="001E225C">
                              <w:t>Department of Foreign Affairs &amp; Trade</w:t>
                            </w:r>
                            <w:r w:rsidR="003253EE" w:rsidRPr="001E225C">
                              <w:t xml:space="preserve"> (DFAT)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B0814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5pt;margin-top:1.4pt;width:185.9pt;height:114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" fillcolor="white [3201]" strokecolor="#f26322 [3205]" strokeweight="1pt">
                <v:textbox>
                  <w:txbxContent>
                    <w:p w14:paraId="0381A17E" w14:textId="465B3DCE" w:rsidR="00423592" w:rsidRPr="001E225C" w:rsidRDefault="000C5CA3">
                      <w:pPr>
                        <w:rPr>
                          <w:b/>
                          <w:bCs/>
                        </w:rPr>
                      </w:pPr>
                      <w:r w:rsidRPr="001E225C">
                        <w:rPr>
                          <w:b/>
                          <w:bCs/>
                        </w:rPr>
                        <w:t>When:</w:t>
                      </w:r>
                      <w:r w:rsidRPr="001E225C">
                        <w:t xml:space="preserve"> </w:t>
                      </w:r>
                      <w:r w:rsidR="006F4963" w:rsidRPr="001E225C">
                        <w:t>2021</w:t>
                      </w:r>
                      <w:r w:rsidRPr="001E225C">
                        <w:t xml:space="preserve"> </w:t>
                      </w:r>
                      <w:r w:rsidR="00691791" w:rsidRPr="001E225C">
                        <w:br/>
                      </w:r>
                      <w:r w:rsidR="00691791" w:rsidRPr="001E225C">
                        <w:rPr>
                          <w:b/>
                          <w:bCs/>
                        </w:rPr>
                        <w:t>Where:</w:t>
                      </w:r>
                      <w:r w:rsidR="00691791" w:rsidRPr="001E225C">
                        <w:t xml:space="preserve"> </w:t>
                      </w:r>
                      <w:r w:rsidR="006F4963" w:rsidRPr="001E225C">
                        <w:t>Bhutan, Eastern Himalayas</w:t>
                      </w:r>
                      <w:r w:rsidR="00691791" w:rsidRPr="001E225C">
                        <w:t xml:space="preserve"> </w:t>
                      </w:r>
                      <w:r w:rsidR="00723AC5" w:rsidRPr="001E225C">
                        <w:br/>
                      </w:r>
                      <w:r w:rsidR="00723AC5" w:rsidRPr="001E225C">
                        <w:rPr>
                          <w:b/>
                          <w:bCs/>
                        </w:rPr>
                        <w:t>Who:</w:t>
                      </w:r>
                      <w:r w:rsidR="00723AC5" w:rsidRPr="001E225C">
                        <w:t xml:space="preserve"> </w:t>
                      </w:r>
                      <w:r w:rsidR="006F4963" w:rsidRPr="001E225C">
                        <w:t>Bhutanese trainers</w:t>
                      </w:r>
                      <w:r w:rsidR="00CF70AC" w:rsidRPr="001E225C">
                        <w:br/>
                      </w:r>
                      <w:r w:rsidR="00C37FBB" w:rsidRPr="001E225C">
                        <w:rPr>
                          <w:b/>
                          <w:bCs/>
                        </w:rPr>
                        <w:t xml:space="preserve">Learners: </w:t>
                      </w:r>
                      <w:r w:rsidR="006F4963" w:rsidRPr="001E225C">
                        <w:t>105</w:t>
                      </w:r>
                      <w:r w:rsidR="00423592" w:rsidRPr="001E225C">
                        <w:br/>
                      </w:r>
                      <w:r w:rsidR="00C37FBB" w:rsidRPr="001E225C">
                        <w:rPr>
                          <w:b/>
                          <w:bCs/>
                        </w:rPr>
                        <w:t>Courses:</w:t>
                      </w:r>
                      <w:r w:rsidR="001A5A2A" w:rsidRPr="001E225C">
                        <w:rPr>
                          <w:b/>
                          <w:bCs/>
                        </w:rPr>
                        <w:t xml:space="preserve"> </w:t>
                      </w:r>
                      <w:r w:rsidR="001A5A2A" w:rsidRPr="001E225C">
                        <w:t>TVE</w:t>
                      </w:r>
                      <w:r w:rsidR="00C073AF" w:rsidRPr="001E225C">
                        <w:t>TC001 &amp; TVETC002</w:t>
                      </w:r>
                      <w:r w:rsidR="00C37FBB" w:rsidRPr="001E225C">
                        <w:rPr>
                          <w:b/>
                          <w:bCs/>
                        </w:rPr>
                        <w:br/>
                        <w:t xml:space="preserve">Source of funding: </w:t>
                      </w:r>
                      <w:r w:rsidR="00476014" w:rsidRPr="001E225C">
                        <w:t>Department of Foreign Affairs &amp; Trade</w:t>
                      </w:r>
                      <w:r w:rsidR="003253EE" w:rsidRPr="001E225C">
                        <w:t xml:space="preserve"> (DFAT)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A2262" w:rsidRPr="00CA2262">
        <w:t xml:space="preserve"> </w:t>
      </w:r>
      <w:r w:rsidR="00CA2262">
        <w:t>Since March 2021, TAFE Directors Australia has been supporting the Government of Bhutan to strengthen their TVET system through the DFAT funded Australia-Bhutan TVET Sector Reform Project. The project, implemented in partnership with TAFE Queensland and Melbourne Polytechnic, focuses on two key sectors: Tourism and Hospitality, and Occupational Health and Safety.</w:t>
      </w:r>
    </w:p>
    <w:p w14:paraId="4BF15ABA" w14:textId="4B67FA8B" w:rsidR="00CA2262" w:rsidRPr="001E225C" w:rsidRDefault="00CA2262" w:rsidP="00CA2262">
      <w:pPr>
        <w:rPr>
          <w:rFonts w:cstheme="minorHAnsi"/>
        </w:rPr>
      </w:pPr>
      <w:r>
        <w:rPr>
          <w:noProof/>
        </w:rPr>
        <w:drawing>
          <wp:inline distT="0" distB="0" distL="0" distR="0" wp14:anchorId="6CAA5556" wp14:editId="53EBBD82">
            <wp:extent cx="5559425" cy="2571750"/>
            <wp:effectExtent l="0" t="0" r="3175" b="0"/>
            <wp:docPr id="4" name="Picture 4" descr="Trainers meeting virtually to participate in blended learning of the course.&#10;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rainers meeting virtually to participate in blended learning of the course.&#10;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94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Capacity building of Bhutanese trainers is one of the key components of the project, with the delivery of the IST course suite at the heart of </w:t>
      </w:r>
      <w:r w:rsidRPr="001E225C">
        <w:rPr>
          <w:rFonts w:cstheme="minorHAnsi"/>
        </w:rPr>
        <w:t xml:space="preserve">the support provided by Australia. Three groups of 35 trainers from sectors including Tourism and Hospitality, Building and Construction, Electrical and Welding Fabrication have participated in the delivery of the </w:t>
      </w:r>
      <w:r w:rsidRPr="001E225C">
        <w:rPr>
          <w:rStyle w:val="normaltextrun"/>
          <w:rFonts w:cstheme="minorHAnsi"/>
          <w:color w:val="000000"/>
          <w:bdr w:val="none" w:sz="0" w:space="0" w:color="auto" w:frame="1"/>
        </w:rPr>
        <w:t xml:space="preserve">ISTC001 </w:t>
      </w:r>
      <w:r w:rsidRPr="001E225C">
        <w:rPr>
          <w:rFonts w:cstheme="minorHAnsi"/>
        </w:rPr>
        <w:t>Trainer Course between June and August 2021 in a blended format and two groups are expected to take the ISTC002 Assessor Course by the end of the year.</w:t>
      </w:r>
    </w:p>
    <w:p w14:paraId="431448F5" w14:textId="0CD55323" w:rsidR="004C57D1" w:rsidRPr="00A56FC7" w:rsidRDefault="00671787" w:rsidP="001D1F09">
      <w:r w:rsidRPr="001E225C">
        <w:rPr>
          <w:rFonts w:cstheme="minorHAnsi"/>
          <w:noProof/>
        </w:rPr>
        <w:drawing>
          <wp:anchor distT="0" distB="0" distL="114300" distR="114300" simplePos="0" relativeHeight="251661312" behindDoc="0" locked="0" layoutInCell="1" allowOverlap="1" wp14:anchorId="00D4C287" wp14:editId="37216548">
            <wp:simplePos x="0" y="0"/>
            <wp:positionH relativeFrom="column">
              <wp:posOffset>3995420</wp:posOffset>
            </wp:positionH>
            <wp:positionV relativeFrom="paragraph">
              <wp:posOffset>2965450</wp:posOffset>
            </wp:positionV>
            <wp:extent cx="1669415" cy="699770"/>
            <wp:effectExtent l="0" t="0" r="6985" b="5080"/>
            <wp:wrapSquare wrapText="bothSides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4">
                      <a:alphaModFix amt="5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9415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2262" w:rsidRPr="001E225C">
        <w:rPr>
          <w:rFonts w:cstheme="minorHAnsi"/>
        </w:rPr>
        <w:t>The feedback from the participants and the Bhutanese Ministry</w:t>
      </w:r>
      <w:r w:rsidR="00CA2262" w:rsidRPr="001E225C">
        <w:t xml:space="preserve"> </w:t>
      </w:r>
      <w:r w:rsidR="00CA2262">
        <w:t>of Human Resources and Labour ha</w:t>
      </w:r>
      <w:r w:rsidR="003253EE">
        <w:t>s</w:t>
      </w:r>
      <w:r w:rsidR="00CA2262">
        <w:t xml:space="preserve"> been very positive</w:t>
      </w:r>
      <w:r w:rsidR="00E518E2">
        <w:t>.</w:t>
      </w:r>
      <w:r w:rsidR="003253EE">
        <w:t>,</w:t>
      </w:r>
      <w:r w:rsidR="00CA2262">
        <w:t xml:space="preserve"> </w:t>
      </w:r>
      <w:r w:rsidR="003253EE">
        <w:t>A</w:t>
      </w:r>
      <w:r w:rsidR="00CA2262">
        <w:t xml:space="preserve"> key takeaway </w:t>
      </w:r>
      <w:r w:rsidR="003253EE">
        <w:t>has been the</w:t>
      </w:r>
      <w:r w:rsidR="00CA2262">
        <w:t xml:space="preserve"> strengthened ability of Bhutanese trainers to embed competency-based training and assessment into their teaching practice. Participants also </w:t>
      </w:r>
      <w:r w:rsidR="00CA2262">
        <w:lastRenderedPageBreak/>
        <w:t>highlighted the benefit</w:t>
      </w:r>
      <w:r w:rsidR="003253EE">
        <w:t>s of</w:t>
      </w:r>
      <w:r w:rsidR="00CA2262">
        <w:t xml:space="preserve"> experienc</w:t>
      </w:r>
      <w:r w:rsidR="003253EE">
        <w:t>ing</w:t>
      </w:r>
      <w:r w:rsidR="00CA2262">
        <w:t xml:space="preserve"> firsthand a course delivery in a blended format</w:t>
      </w:r>
      <w:r w:rsidR="003253EE">
        <w:t>,</w:t>
      </w:r>
      <w:r w:rsidR="00CA2262">
        <w:t xml:space="preserve"> </w:t>
      </w:r>
      <w:r w:rsidR="003253EE">
        <w:t>particularly as</w:t>
      </w:r>
      <w:r w:rsidR="00CA2262">
        <w:t xml:space="preserve"> Bhutan is looking at developing this delivery model in the future.</w:t>
      </w:r>
    </w:p>
    <w:sectPr w:rsidR="004C57D1" w:rsidRPr="00A56FC7" w:rsidSect="008507C1">
      <w:headerReference w:type="default" r:id="rId15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A85747" w14:textId="77777777" w:rsidR="00F51ED6" w:rsidRDefault="00F51ED6" w:rsidP="0051352E">
      <w:pPr>
        <w:spacing w:after="0" w:line="240" w:lineRule="auto"/>
      </w:pPr>
      <w:r>
        <w:separator/>
      </w:r>
    </w:p>
  </w:endnote>
  <w:endnote w:type="continuationSeparator" w:id="0">
    <w:p w14:paraId="1B0D0BB2" w14:textId="77777777" w:rsidR="00F51ED6" w:rsidRDefault="00F51ED6" w:rsidP="00513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BEFA58" w14:textId="1C45F34C" w:rsidR="007D3EA4" w:rsidRDefault="007D3EA4" w:rsidP="007D3EA4">
    <w:pPr>
      <w:pStyle w:val="Footer"/>
      <w:jc w:val="center"/>
    </w:pPr>
    <w:r>
      <w:rPr>
        <w:color w:val="1F497D"/>
      </w:rPr>
      <w:t>© Commonwealth of Australia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A5FC25" w14:textId="77777777" w:rsidR="00F51ED6" w:rsidRDefault="00F51ED6" w:rsidP="0051352E">
      <w:pPr>
        <w:spacing w:after="0" w:line="240" w:lineRule="auto"/>
      </w:pPr>
      <w:r>
        <w:separator/>
      </w:r>
    </w:p>
  </w:footnote>
  <w:footnote w:type="continuationSeparator" w:id="0">
    <w:p w14:paraId="466DE577" w14:textId="77777777" w:rsidR="00F51ED6" w:rsidRDefault="00F51ED6" w:rsidP="005135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728118" w14:textId="4AD36E00" w:rsidR="007D3EA4" w:rsidRDefault="007D3EA4" w:rsidP="007D3EA4">
    <w:pPr>
      <w:pStyle w:val="Header"/>
      <w:jc w:val="center"/>
    </w:pPr>
    <w:r>
      <w:rPr>
        <w:noProof/>
      </w:rPr>
      <w:drawing>
        <wp:inline distT="0" distB="0" distL="0" distR="0" wp14:anchorId="2C2FE0A0" wp14:editId="1AEED514">
          <wp:extent cx="2910177" cy="882386"/>
          <wp:effectExtent l="0" t="0" r="5080" b="0"/>
          <wp:docPr id="5" name="Picture 5" descr="Australian Government crest and International Skills Training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Australian Government crest and International Skills Training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34844" cy="8898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080557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132243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9DCAB5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83066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4BC306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08AB0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A38F8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D523BC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C4E7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F43B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157457"/>
    <w:multiLevelType w:val="multilevel"/>
    <w:tmpl w:val="3AECE86E"/>
    <w:name w:val="List number"/>
    <w:lvl w:ilvl="0">
      <w:start w:val="1"/>
      <w:numFmt w:val="decimal"/>
      <w:pStyle w:val="ListNumber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851" w:hanging="49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559" w:hanging="70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52"/>
        </w:tabs>
        <w:ind w:left="2381" w:hanging="822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EA53E4C"/>
    <w:multiLevelType w:val="multilevel"/>
    <w:tmpl w:val="F1481754"/>
    <w:name w:val="List number2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○"/>
      <w:lvlJc w:val="left"/>
      <w:pPr>
        <w:ind w:left="851" w:hanging="494"/>
      </w:pPr>
      <w:rPr>
        <w:rFonts w:ascii="Courier New" w:hAnsi="Courier New" w:cs="Times New Roman" w:hint="default"/>
        <w:color w:val="auto"/>
      </w:rPr>
    </w:lvl>
    <w:lvl w:ilvl="2">
      <w:start w:val="1"/>
      <w:numFmt w:val="bullet"/>
      <w:lvlText w:val="–"/>
      <w:lvlJc w:val="left"/>
      <w:pPr>
        <w:tabs>
          <w:tab w:val="num" w:pos="1985"/>
        </w:tabs>
        <w:ind w:left="1418" w:hanging="567"/>
      </w:pPr>
      <w:rPr>
        <w:rFonts w:ascii="Calibri" w:hAnsi="Calibri" w:cs="Times New Roman" w:hint="default"/>
        <w:color w:val="auto"/>
      </w:rPr>
    </w:lvl>
    <w:lvl w:ilvl="3">
      <w:start w:val="1"/>
      <w:numFmt w:val="bullet"/>
      <w:lvlText w:val=""/>
      <w:lvlJc w:val="left"/>
      <w:pPr>
        <w:tabs>
          <w:tab w:val="num" w:pos="2552"/>
        </w:tabs>
        <w:ind w:left="2126" w:hanging="567"/>
      </w:pPr>
      <w:rPr>
        <w:rFonts w:ascii="Wingdings" w:hAnsi="Wingdings" w:cs="Times New Roman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4A96A34"/>
    <w:multiLevelType w:val="multilevel"/>
    <w:tmpl w:val="1DD82DA6"/>
    <w:name w:val="List number3"/>
    <w:lvl w:ilvl="0">
      <w:start w:val="1"/>
      <w:numFmt w:val="decimal"/>
      <w:pStyle w:val="List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851" w:hanging="494"/>
      </w:pPr>
      <w:rPr>
        <w:rFonts w:hint="default"/>
      </w:rPr>
    </w:lvl>
    <w:lvl w:ilvl="2">
      <w:start w:val="1"/>
      <w:numFmt w:val="lowerRoman"/>
      <w:lvlText w:val="%3"/>
      <w:lvlJc w:val="left"/>
      <w:pPr>
        <w:tabs>
          <w:tab w:val="num" w:pos="1985"/>
        </w:tabs>
        <w:ind w:left="1418" w:hanging="567"/>
      </w:pPr>
      <w:rPr>
        <w:rFonts w:hint="default"/>
      </w:rPr>
    </w:lvl>
    <w:lvl w:ilvl="3">
      <w:start w:val="1"/>
      <w:numFmt w:val="bullet"/>
      <w:lvlText w:val="–"/>
      <w:lvlJc w:val="left"/>
      <w:pPr>
        <w:tabs>
          <w:tab w:val="num" w:pos="2552"/>
        </w:tabs>
        <w:ind w:left="2126" w:hanging="567"/>
      </w:pPr>
      <w:rPr>
        <w:rFonts w:ascii="Calibri" w:hAnsi="Calibri" w:cs="Times New Roman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4D7"/>
    <w:rsid w:val="00052BBC"/>
    <w:rsid w:val="000A453D"/>
    <w:rsid w:val="000C5CA3"/>
    <w:rsid w:val="00157F35"/>
    <w:rsid w:val="0017653B"/>
    <w:rsid w:val="001A35C4"/>
    <w:rsid w:val="001A5A2A"/>
    <w:rsid w:val="001D1F09"/>
    <w:rsid w:val="001E225C"/>
    <w:rsid w:val="00217EAB"/>
    <w:rsid w:val="0022498C"/>
    <w:rsid w:val="002724D0"/>
    <w:rsid w:val="00283F3A"/>
    <w:rsid w:val="002A7840"/>
    <w:rsid w:val="002B1CE5"/>
    <w:rsid w:val="002C5F42"/>
    <w:rsid w:val="002E5EE6"/>
    <w:rsid w:val="002F4DB3"/>
    <w:rsid w:val="00325093"/>
    <w:rsid w:val="003253EE"/>
    <w:rsid w:val="00350FFA"/>
    <w:rsid w:val="00382F07"/>
    <w:rsid w:val="003A16C3"/>
    <w:rsid w:val="003E4CA4"/>
    <w:rsid w:val="00414677"/>
    <w:rsid w:val="00423592"/>
    <w:rsid w:val="00453C04"/>
    <w:rsid w:val="00466983"/>
    <w:rsid w:val="00467C16"/>
    <w:rsid w:val="00476014"/>
    <w:rsid w:val="00497764"/>
    <w:rsid w:val="004C57D1"/>
    <w:rsid w:val="0051352E"/>
    <w:rsid w:val="00517DA7"/>
    <w:rsid w:val="00520A33"/>
    <w:rsid w:val="00527AE4"/>
    <w:rsid w:val="005418F0"/>
    <w:rsid w:val="0055569D"/>
    <w:rsid w:val="00567EF8"/>
    <w:rsid w:val="005D7CE7"/>
    <w:rsid w:val="0060571A"/>
    <w:rsid w:val="00610A38"/>
    <w:rsid w:val="00610D7D"/>
    <w:rsid w:val="00630DDF"/>
    <w:rsid w:val="00671787"/>
    <w:rsid w:val="00691791"/>
    <w:rsid w:val="006A6FB8"/>
    <w:rsid w:val="006E5D6E"/>
    <w:rsid w:val="006F4963"/>
    <w:rsid w:val="0071332D"/>
    <w:rsid w:val="00721B03"/>
    <w:rsid w:val="00723AC5"/>
    <w:rsid w:val="00731FC8"/>
    <w:rsid w:val="007570DC"/>
    <w:rsid w:val="007B1ABA"/>
    <w:rsid w:val="007B74C5"/>
    <w:rsid w:val="007D3EA4"/>
    <w:rsid w:val="008507C1"/>
    <w:rsid w:val="00861934"/>
    <w:rsid w:val="008F0AC9"/>
    <w:rsid w:val="00911ABB"/>
    <w:rsid w:val="00925921"/>
    <w:rsid w:val="0093473D"/>
    <w:rsid w:val="00944ECC"/>
    <w:rsid w:val="009573B8"/>
    <w:rsid w:val="00972F57"/>
    <w:rsid w:val="00995280"/>
    <w:rsid w:val="009C054A"/>
    <w:rsid w:val="009F22FF"/>
    <w:rsid w:val="009F5198"/>
    <w:rsid w:val="00A24E6E"/>
    <w:rsid w:val="00A43694"/>
    <w:rsid w:val="00A56FC7"/>
    <w:rsid w:val="00A668BF"/>
    <w:rsid w:val="00A72575"/>
    <w:rsid w:val="00A74071"/>
    <w:rsid w:val="00A754E4"/>
    <w:rsid w:val="00A854EA"/>
    <w:rsid w:val="00AA124A"/>
    <w:rsid w:val="00AA2A96"/>
    <w:rsid w:val="00B100CC"/>
    <w:rsid w:val="00B22D51"/>
    <w:rsid w:val="00B6689D"/>
    <w:rsid w:val="00B72368"/>
    <w:rsid w:val="00B802CB"/>
    <w:rsid w:val="00C073AF"/>
    <w:rsid w:val="00C12AC1"/>
    <w:rsid w:val="00C2689E"/>
    <w:rsid w:val="00C37FBB"/>
    <w:rsid w:val="00C54D58"/>
    <w:rsid w:val="00C573E1"/>
    <w:rsid w:val="00C60222"/>
    <w:rsid w:val="00C736D3"/>
    <w:rsid w:val="00C95DF6"/>
    <w:rsid w:val="00CA2262"/>
    <w:rsid w:val="00CA4880"/>
    <w:rsid w:val="00CF70AC"/>
    <w:rsid w:val="00DA1B7B"/>
    <w:rsid w:val="00DB79DF"/>
    <w:rsid w:val="00DE32BB"/>
    <w:rsid w:val="00E518E2"/>
    <w:rsid w:val="00E72C7D"/>
    <w:rsid w:val="00EA32F7"/>
    <w:rsid w:val="00EC345D"/>
    <w:rsid w:val="00F230CD"/>
    <w:rsid w:val="00F254AA"/>
    <w:rsid w:val="00F424D7"/>
    <w:rsid w:val="00F51C18"/>
    <w:rsid w:val="00F51ED6"/>
    <w:rsid w:val="00F90539"/>
    <w:rsid w:val="00FA31E2"/>
    <w:rsid w:val="00FD076C"/>
    <w:rsid w:val="00FF09A8"/>
    <w:rsid w:val="00FF5B70"/>
    <w:rsid w:val="00FF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64681DB"/>
  <w14:defaultImageDpi w14:val="33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1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DB3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51C18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color w:val="34374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569D"/>
    <w:pPr>
      <w:keepNext/>
      <w:keepLines/>
      <w:spacing w:before="240" w:after="0"/>
      <w:outlineLvl w:val="1"/>
    </w:pPr>
    <w:rPr>
      <w:rFonts w:ascii="Calibri" w:eastAsiaTheme="majorEastAsia" w:hAnsi="Calibri" w:cstheme="majorBidi"/>
      <w:b/>
      <w:color w:val="287DB2" w:themeColor="accent6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1C18"/>
    <w:pPr>
      <w:keepNext/>
      <w:keepLines/>
      <w:spacing w:before="240" w:after="0"/>
      <w:outlineLvl w:val="2"/>
    </w:pPr>
    <w:rPr>
      <w:rFonts w:ascii="Calibri" w:eastAsiaTheme="majorEastAsia" w:hAnsi="Calibri" w:cstheme="majorBidi"/>
      <w:color w:val="008276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1C18"/>
    <w:pPr>
      <w:keepNext/>
      <w:keepLines/>
      <w:spacing w:before="240" w:after="0"/>
      <w:outlineLvl w:val="3"/>
    </w:pPr>
    <w:rPr>
      <w:rFonts w:ascii="Calibri" w:eastAsiaTheme="majorEastAsia" w:hAnsi="Calibri" w:cstheme="majorBidi"/>
      <w:iCs/>
      <w:color w:val="5F6369"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51C18"/>
    <w:pPr>
      <w:keepNext/>
      <w:keepLines/>
      <w:spacing w:before="240" w:after="0"/>
      <w:outlineLvl w:val="4"/>
    </w:pPr>
    <w:rPr>
      <w:rFonts w:ascii="Calibri" w:eastAsiaTheme="majorEastAsia" w:hAnsi="Calibri" w:cstheme="majorBidi"/>
      <w:b/>
      <w:color w:val="5F6369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51C18"/>
    <w:pPr>
      <w:keepNext/>
      <w:keepLines/>
      <w:spacing w:before="240" w:after="0"/>
      <w:outlineLvl w:val="5"/>
    </w:pPr>
    <w:rPr>
      <w:rFonts w:ascii="Calibri" w:eastAsiaTheme="majorEastAsia" w:hAnsi="Calibri" w:cstheme="majorBidi"/>
      <w:color w:val="5F636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7"/>
    <w:qFormat/>
    <w:rsid w:val="00610A38"/>
    <w:pPr>
      <w:spacing w:before="1800" w:after="0"/>
    </w:pPr>
    <w:rPr>
      <w:rFonts w:ascii="Calibri" w:eastAsiaTheme="majorEastAsia" w:hAnsi="Calibri" w:cstheme="majorBidi"/>
      <w:b/>
      <w:color w:val="343741"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7"/>
    <w:rsid w:val="00610A38"/>
    <w:rPr>
      <w:rFonts w:ascii="Calibri" w:eastAsiaTheme="majorEastAsia" w:hAnsi="Calibri" w:cstheme="majorBidi"/>
      <w:b/>
      <w:color w:val="343741"/>
      <w:spacing w:val="-10"/>
      <w:kern w:val="28"/>
      <w:sz w:val="60"/>
      <w:szCs w:val="56"/>
    </w:rPr>
  </w:style>
  <w:style w:type="paragraph" w:styleId="Subtitle">
    <w:name w:val="Subtitle"/>
    <w:basedOn w:val="Normal"/>
    <w:next w:val="Normal"/>
    <w:link w:val="SubtitleChar"/>
    <w:uiPriority w:val="8"/>
    <w:qFormat/>
    <w:rsid w:val="002B1CE5"/>
    <w:pPr>
      <w:numPr>
        <w:ilvl w:val="1"/>
      </w:numPr>
      <w:spacing w:after="0"/>
    </w:pPr>
    <w:rPr>
      <w:rFonts w:ascii="Calibri" w:eastAsiaTheme="minorEastAsia" w:hAnsi="Calibri"/>
      <w:spacing w:val="15"/>
      <w:sz w:val="40"/>
    </w:rPr>
  </w:style>
  <w:style w:type="character" w:customStyle="1" w:styleId="SubtitleChar">
    <w:name w:val="Subtitle Char"/>
    <w:basedOn w:val="DefaultParagraphFont"/>
    <w:link w:val="Subtitle"/>
    <w:uiPriority w:val="8"/>
    <w:rsid w:val="00B100CC"/>
    <w:rPr>
      <w:rFonts w:ascii="Calibri" w:eastAsiaTheme="minorEastAsia" w:hAnsi="Calibri"/>
      <w:spacing w:val="15"/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F51C18"/>
    <w:rPr>
      <w:rFonts w:ascii="Calibri" w:eastAsiaTheme="majorEastAsia" w:hAnsi="Calibri" w:cstheme="majorBidi"/>
      <w:b/>
      <w:color w:val="34374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569D"/>
    <w:rPr>
      <w:rFonts w:ascii="Calibri" w:eastAsiaTheme="majorEastAsia" w:hAnsi="Calibri" w:cstheme="majorBidi"/>
      <w:b/>
      <w:color w:val="287DB2" w:themeColor="accent6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51C18"/>
    <w:rPr>
      <w:rFonts w:ascii="Calibri" w:eastAsiaTheme="majorEastAsia" w:hAnsi="Calibri" w:cstheme="majorBidi"/>
      <w:color w:val="008276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51C18"/>
    <w:rPr>
      <w:rFonts w:ascii="Calibri" w:eastAsiaTheme="majorEastAsia" w:hAnsi="Calibri" w:cstheme="majorBidi"/>
      <w:iCs/>
      <w:color w:val="5F6369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F51C18"/>
    <w:rPr>
      <w:rFonts w:ascii="Calibri" w:eastAsiaTheme="majorEastAsia" w:hAnsi="Calibri" w:cstheme="majorBidi"/>
      <w:b/>
      <w:color w:val="5F6369"/>
    </w:rPr>
  </w:style>
  <w:style w:type="character" w:customStyle="1" w:styleId="Heading6Char">
    <w:name w:val="Heading 6 Char"/>
    <w:basedOn w:val="DefaultParagraphFont"/>
    <w:link w:val="Heading6"/>
    <w:uiPriority w:val="9"/>
    <w:rsid w:val="00F51C18"/>
    <w:rPr>
      <w:rFonts w:ascii="Calibri" w:eastAsiaTheme="majorEastAsia" w:hAnsi="Calibri" w:cstheme="majorBidi"/>
      <w:color w:val="5F6369"/>
    </w:rPr>
  </w:style>
  <w:style w:type="character" w:styleId="Hyperlink">
    <w:name w:val="Hyperlink"/>
    <w:basedOn w:val="DefaultParagraphFont"/>
    <w:uiPriority w:val="99"/>
    <w:unhideWhenUsed/>
    <w:qFormat/>
    <w:rsid w:val="00B100CC"/>
    <w:rPr>
      <w:color w:val="287BB3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100C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11"/>
    <w:qFormat/>
    <w:rsid w:val="00B100CC"/>
    <w:rPr>
      <w:b/>
      <w:bCs/>
    </w:rPr>
  </w:style>
  <w:style w:type="table" w:styleId="TableGrid">
    <w:name w:val="Table Grid"/>
    <w:basedOn w:val="TableNormal"/>
    <w:uiPriority w:val="39"/>
    <w:rsid w:val="00B10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16"/>
    <w:qFormat/>
    <w:rsid w:val="00B100CC"/>
    <w:pPr>
      <w:spacing w:before="240" w:after="40" w:line="240" w:lineRule="auto"/>
    </w:pPr>
    <w:rPr>
      <w:b/>
      <w:iCs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22498C"/>
    <w:pPr>
      <w:spacing w:before="200" w:after="160"/>
      <w:ind w:left="862" w:right="862"/>
      <w:jc w:val="center"/>
    </w:pPr>
    <w:rPr>
      <w:iCs/>
      <w:color w:val="595959" w:themeColor="text1" w:themeTint="A6"/>
    </w:rPr>
  </w:style>
  <w:style w:type="character" w:customStyle="1" w:styleId="QuoteChar">
    <w:name w:val="Quote Char"/>
    <w:basedOn w:val="DefaultParagraphFont"/>
    <w:link w:val="Quote"/>
    <w:uiPriority w:val="29"/>
    <w:rsid w:val="0022498C"/>
    <w:rPr>
      <w:iCs/>
      <w:color w:val="595959" w:themeColor="text1" w:themeTint="A6"/>
    </w:rPr>
  </w:style>
  <w:style w:type="paragraph" w:customStyle="1" w:styleId="Source">
    <w:name w:val="Source"/>
    <w:basedOn w:val="Normal"/>
    <w:uiPriority w:val="17"/>
    <w:qFormat/>
    <w:rsid w:val="0022498C"/>
    <w:rPr>
      <w:sz w:val="18"/>
    </w:rPr>
  </w:style>
  <w:style w:type="table" w:customStyle="1" w:styleId="DESE">
    <w:name w:val="DESE"/>
    <w:basedOn w:val="TableNormal"/>
    <w:uiPriority w:val="99"/>
    <w:rsid w:val="0055569D"/>
    <w:pPr>
      <w:spacing w:before="100" w:beforeAutospacing="1" w:after="100" w:afterAutospacing="1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Calibri" w:hAnsi="Calibri"/>
        <w:color w:val="FFFFFF" w:themeColor="background1"/>
      </w:rPr>
      <w:tblPr/>
      <w:tcPr>
        <w:shd w:val="clear" w:color="auto" w:fill="002D3F" w:themeFill="text2"/>
      </w:tcPr>
    </w:tblStylePr>
    <w:tblStylePr w:type="firstCol">
      <w:rPr>
        <w:b w:val="0"/>
      </w:rPr>
    </w:tblStylePr>
    <w:tblStylePr w:type="nwCell">
      <w:rPr>
        <w:b w:val="0"/>
      </w:rPr>
    </w:tblStylePr>
  </w:style>
  <w:style w:type="paragraph" w:styleId="ListParagraph">
    <w:name w:val="List Paragraph"/>
    <w:basedOn w:val="Normal"/>
    <w:uiPriority w:val="34"/>
    <w:qFormat/>
    <w:rsid w:val="00A56FC7"/>
    <w:pPr>
      <w:spacing w:line="360" w:lineRule="auto"/>
      <w:ind w:left="720"/>
      <w:contextualSpacing/>
    </w:pPr>
  </w:style>
  <w:style w:type="paragraph" w:styleId="ListNumber">
    <w:name w:val="List Number"/>
    <w:basedOn w:val="ListParagraph"/>
    <w:uiPriority w:val="99"/>
    <w:unhideWhenUsed/>
    <w:qFormat/>
    <w:rsid w:val="00A56FC7"/>
    <w:pPr>
      <w:numPr>
        <w:numId w:val="11"/>
      </w:numPr>
    </w:pPr>
  </w:style>
  <w:style w:type="paragraph" w:styleId="ListBullet">
    <w:name w:val="List Bullet"/>
    <w:basedOn w:val="ListParagraph"/>
    <w:uiPriority w:val="99"/>
    <w:unhideWhenUsed/>
    <w:qFormat/>
    <w:rsid w:val="00A56FC7"/>
    <w:pPr>
      <w:numPr>
        <w:numId w:val="12"/>
      </w:numPr>
    </w:pPr>
  </w:style>
  <w:style w:type="paragraph" w:styleId="List">
    <w:name w:val="List"/>
    <w:basedOn w:val="ListBullet"/>
    <w:uiPriority w:val="99"/>
    <w:unhideWhenUsed/>
    <w:qFormat/>
    <w:rsid w:val="00A56FC7"/>
    <w:pPr>
      <w:numPr>
        <w:numId w:val="13"/>
      </w:numPr>
    </w:pPr>
  </w:style>
  <w:style w:type="paragraph" w:styleId="Header">
    <w:name w:val="header"/>
    <w:basedOn w:val="Normal"/>
    <w:link w:val="HeaderChar"/>
    <w:uiPriority w:val="99"/>
    <w:unhideWhenUsed/>
    <w:rsid w:val="005135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52E"/>
  </w:style>
  <w:style w:type="paragraph" w:styleId="Footer">
    <w:name w:val="footer"/>
    <w:basedOn w:val="Normal"/>
    <w:link w:val="FooterChar"/>
    <w:uiPriority w:val="99"/>
    <w:unhideWhenUsed/>
    <w:rsid w:val="005135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52E"/>
  </w:style>
  <w:style w:type="paragraph" w:styleId="TOC1">
    <w:name w:val="toc 1"/>
    <w:basedOn w:val="Normal"/>
    <w:next w:val="Normal"/>
    <w:autoRedefine/>
    <w:uiPriority w:val="39"/>
    <w:unhideWhenUsed/>
    <w:rsid w:val="0049776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49776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97764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unhideWhenUsed/>
    <w:qFormat/>
    <w:rsid w:val="00497764"/>
    <w:pPr>
      <w:spacing w:after="240"/>
      <w:outlineLvl w:val="9"/>
    </w:pPr>
    <w:rPr>
      <w:color w:val="59595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79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9DF"/>
    <w:rPr>
      <w:rFonts w:ascii="Segoe UI" w:hAnsi="Segoe UI" w:cs="Segoe UI"/>
      <w:sz w:val="18"/>
      <w:szCs w:val="18"/>
    </w:rPr>
  </w:style>
  <w:style w:type="character" w:customStyle="1" w:styleId="normaltextrun">
    <w:name w:val="normaltextrun"/>
    <w:basedOn w:val="DefaultParagraphFont"/>
    <w:rsid w:val="00FF09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73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prodapp.application.enet\OfficeTemplates\DESE\Factsheet%20Template.dotx" TargetMode="External"/></Relationships>
</file>

<file path=word/theme/theme1.xml><?xml version="1.0" encoding="utf-8"?>
<a:theme xmlns:a="http://schemas.openxmlformats.org/drawingml/2006/main" name="Office Theme">
  <a:themeElements>
    <a:clrScheme name="DESE">
      <a:dk1>
        <a:sysClr val="windowText" lastClr="000000"/>
      </a:dk1>
      <a:lt1>
        <a:sysClr val="window" lastClr="FFFFFF"/>
      </a:lt1>
      <a:dk2>
        <a:srgbClr val="002D3F"/>
      </a:dk2>
      <a:lt2>
        <a:srgbClr val="E7E6E6"/>
      </a:lt2>
      <a:accent1>
        <a:srgbClr val="002D3F"/>
      </a:accent1>
      <a:accent2>
        <a:srgbClr val="F26322"/>
      </a:accent2>
      <a:accent3>
        <a:srgbClr val="008276"/>
      </a:accent3>
      <a:accent4>
        <a:srgbClr val="B6006A"/>
      </a:accent4>
      <a:accent5>
        <a:srgbClr val="E9A913"/>
      </a:accent5>
      <a:accent6>
        <a:srgbClr val="287DB2"/>
      </a:accent6>
      <a:hlink>
        <a:srgbClr val="008276"/>
      </a:hlink>
      <a:folHlink>
        <a:srgbClr val="002D3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A1FA163F83FC4DA7B02D4604972D30" ma:contentTypeVersion="9" ma:contentTypeDescription="Create a new document." ma:contentTypeScope="" ma:versionID="3180f40cf209bc4f4948dd64e6f1d0a9">
  <xsd:schema xmlns:xsd="http://www.w3.org/2001/XMLSchema" xmlns:xs="http://www.w3.org/2001/XMLSchema" xmlns:p="http://schemas.microsoft.com/office/2006/metadata/properties" xmlns:ns2="e72c3662-d489-4d5c-a678-b18c0e8aeb72" targetNamespace="http://schemas.microsoft.com/office/2006/metadata/properties" ma:root="true" ma:fieldsID="3f7ad6cf21444496d772c8ce1802ec33" ns2:_="">
    <xsd:import namespace="e72c3662-d489-4d5c-a678-b18c0e8aeb72"/>
    <xsd:element name="properties">
      <xsd:complexType>
        <xsd:sequence>
          <xsd:element name="documentManagement">
            <xsd:complexType>
              <xsd:all>
                <xsd:element ref="ns2:la020d86e283469abb02d1589f8af8a1" minOccurs="0"/>
                <xsd:element ref="ns2:TaxCatchAll" minOccurs="0"/>
                <xsd:element ref="ns2:pfc532bc3d924724be3e431fa8a34286" minOccurs="0"/>
                <xsd:element ref="ns2:ItemPublishedDate" minOccurs="0"/>
                <xsd:element ref="ns2:idf49b01858c4ab7b49fec8a6554c79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2c3662-d489-4d5c-a678-b18c0e8aeb72" elementFormDefault="qualified">
    <xsd:import namespace="http://schemas.microsoft.com/office/2006/documentManagement/types"/>
    <xsd:import namespace="http://schemas.microsoft.com/office/infopath/2007/PartnerControls"/>
    <xsd:element name="la020d86e283469abb02d1589f8af8a1" ma:index="9" nillable="true" ma:taxonomy="true" ma:internalName="la020d86e283469abb02d1589f8af8a1" ma:taxonomyFieldName="ItemFunction" ma:displayName="ItemFunction" ma:default="" ma:fieldId="{5a020d86-e283-469a-bb02-d1589f8af8a1}" ma:taxonomyMulti="true" ma:sspId="e520a5ab-959b-4497-846e-ecf021209760" ma:termSetId="500dca29-876a-49bd-b8dc-c6f28045653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d6138047-387a-4e95-b03f-01c654819da7}" ma:internalName="TaxCatchAll" ma:showField="CatchAllData" ma:web="e72c3662-d489-4d5c-a678-b18c0e8aeb7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fc532bc3d924724be3e431fa8a34286" ma:index="12" nillable="true" ma:taxonomy="true" ma:internalName="pfc532bc3d924724be3e431fa8a34286" ma:taxonomyFieldName="ItemKeywords" ma:displayName="ItemKeywords" ma:default="" ma:fieldId="{9fc532bc-3d92-4724-be3e-431fa8a34286}" ma:taxonomyMulti="true" ma:sspId="e520a5ab-959b-4497-846e-ecf021209760" ma:termSetId="52ec04fe-4771-452d-bd1c-6f9c996c5bd2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ItemPublishedDate" ma:index="13" nillable="true" ma:displayName="ItemPublishedDate" ma:format="DateOnly" ma:internalName="ItemPublishedDate">
      <xsd:simpleType>
        <xsd:restriction base="dms:DateTime"/>
      </xsd:simpleType>
    </xsd:element>
    <xsd:element name="idf49b01858c4ab7b49fec8a6554c79a" ma:index="15" nillable="true" ma:taxonomy="true" ma:internalName="idf49b01858c4ab7b49fec8a6554c79a" ma:taxonomyFieldName="ItemType" ma:displayName="ItemType" ma:default="" ma:fieldId="{2df49b01-858c-4ab7-b49f-ec8a6554c79a}" ma:sspId="e520a5ab-959b-4497-846e-ecf021209760" ma:termSetId="e61d93ee-2930-434d-a8ce-0180227df0fc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72c3662-d489-4d5c-a678-b18c0e8aeb72">
      <Value>1980</Value>
      <Value>1999</Value>
      <Value>1976</Value>
      <Value>1996</Value>
    </TaxCatchAll>
    <idf49b01858c4ab7b49fec8a6554c79a xmlns="e72c3662-d489-4d5c-a678-b18c0e8aeb72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template</TermName>
          <TermId xmlns="http://schemas.microsoft.com/office/infopath/2007/PartnerControls">60f4875c-5740-43a9-8840-cfcba2da81bd</TermId>
        </TermInfo>
      </Terms>
    </idf49b01858c4ab7b49fec8a6554c79a>
    <pfc532bc3d924724be3e431fa8a34286 xmlns="e72c3662-d489-4d5c-a678-b18c0e8aeb72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template</TermName>
          <TermId xmlns="http://schemas.microsoft.com/office/infopath/2007/PartnerControls">9706ad1b-dfa6-4d44-b515-12d7e5bc9d3f</TermId>
        </TermInfo>
        <TermInfo xmlns="http://schemas.microsoft.com/office/infopath/2007/PartnerControls">
          <TermName xmlns="http://schemas.microsoft.com/office/infopath/2007/PartnerControls">Branding</TermName>
          <TermId xmlns="http://schemas.microsoft.com/office/infopath/2007/PartnerControls">0a1f5508-ce36-4b6e-9019-600efbc3632a</TermId>
        </TermInfo>
      </Terms>
    </pfc532bc3d924724be3e431fa8a34286>
    <la020d86e283469abb02d1589f8af8a1 xmlns="e72c3662-d489-4d5c-a678-b18c0e8aeb72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communication</TermName>
          <TermId xmlns="http://schemas.microsoft.com/office/infopath/2007/PartnerControls">9d5354d3-d1c2-4163-a4db-c06e4aa61e3a</TermId>
        </TermInfo>
      </Terms>
    </la020d86e283469abb02d1589f8af8a1>
    <ItemPublishedDate xmlns="e72c3662-d489-4d5c-a678-b18c0e8aeb72">2020-02-03T13:00:00+00:00</ItemPublishedDate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38063CB-09CF-4DB4-855D-B301AD731CB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4B3BD14-F52E-4479-8807-B806156B06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2c3662-d489-4d5c-a678-b18c0e8aeb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6CD6226-3EAF-46C5-B0F2-A2410F074527}">
  <ds:schemaRefs>
    <ds:schemaRef ds:uri="http://schemas.microsoft.com/office/2006/metadata/properties"/>
    <ds:schemaRef ds:uri="http://schemas.microsoft.com/office/infopath/2007/PartnerControls"/>
    <ds:schemaRef ds:uri="e72c3662-d489-4d5c-a678-b18c0e8aeb72"/>
  </ds:schemaRefs>
</ds:datastoreItem>
</file>

<file path=customXml/itemProps4.xml><?xml version="1.0" encoding="utf-8"?>
<ds:datastoreItem xmlns:ds="http://schemas.openxmlformats.org/officeDocument/2006/customXml" ds:itemID="{B67324AF-5EB5-414B-83BC-1288C3F5FB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Factsheet Template.dotx</Template>
  <TotalTime>0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Factsheet Template</vt:lpstr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 Template</dc:title>
  <dc:subject/>
  <dc:creator/>
  <cp:keywords/>
  <dc:description/>
  <cp:lastModifiedBy/>
  <cp:revision>1</cp:revision>
  <dcterms:created xsi:type="dcterms:W3CDTF">2022-01-14T00:48:00Z</dcterms:created>
  <dcterms:modified xsi:type="dcterms:W3CDTF">2022-01-25T02:18:00Z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0x01010079A1FA163F83FC4DA7B02D4604972D30</vt:lpwstr>
  </property>
  <property fmtid="{D5CDD505-2E9C-101B-9397-08002B2CF9AE}" pid="3" name="ItemKeywords">
    <vt:lpwstr>1996;#template|9706ad1b-dfa6-4d44-b515-12d7e5bc9d3f;#1980;#Branding|0a1f5508-ce36-4b6e-9019-600efbc3632a</vt:lpwstr>
  </property>
  <property fmtid="{D5CDD505-2E9C-101B-9397-08002B2CF9AE}" pid="4" name="ItemFunction">
    <vt:lpwstr>1976;#communication|9d5354d3-d1c2-4163-a4db-c06e4aa61e3a</vt:lpwstr>
  </property>
  <property fmtid="{D5CDD505-2E9C-101B-9397-08002B2CF9AE}" pid="5" name="ItemType">
    <vt:lpwstr>1999;#template|60f4875c-5740-43a9-8840-cfcba2da81bd</vt:lpwstr>
  </property>
</Properties>
</file>